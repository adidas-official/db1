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Vysoká škola polytechnická Jihlava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Aplikovaná informatika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Implementace databázového systému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Seminární práce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Autoři práce:</w:t>
        <w:tab/>
        <w:t>Dvořáková J., Frydrýn Z., Komžáková O., Trégl T.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Předmět:</w:t>
        <w:tab/>
        <w:t>Úvod do databázových systémů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lef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Vyučující: </w:t>
        <w:tab/>
        <w:t>doc. Ing. Zbyněk Bureš, Ph.D.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Jihlava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 xml:space="preserve"> DATE \@"dd'. 'MM'. 'yyyy"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23. 04. 2024</w:t>
      </w:r>
      <w:r>
        <w:rPr>
          <w:sz w:val="28"/>
          <w:szCs w:val="28"/>
          <w:rFonts w:cs="Calibri Light" w:ascii="Calibri Light" w:hAnsi="Calibri Light"/>
        </w:rPr>
        <w:fldChar w:fldCharType="end"/>
      </w:r>
    </w:p>
    <w:p>
      <w:pPr>
        <w:pStyle w:val="Title"/>
        <w:rPr/>
      </w:pPr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4_1868499303">
            <w:r>
              <w:rPr>
                <w:webHidden/>
                <w:rStyle w:val="IndexLink"/>
              </w:rPr>
              <w:t>1</w:t>
              <w:tab/>
              <w:t>Úvod a cíl práce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06_1868499303">
            <w:r>
              <w:rPr>
                <w:webHidden/>
                <w:rStyle w:val="IndexLink"/>
              </w:rPr>
              <w:t>2</w:t>
              <w:tab/>
              <w:t>Primární analýza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08_1868499303">
            <w:r>
              <w:rPr>
                <w:webHidden/>
                <w:rStyle w:val="IndexLink"/>
              </w:rPr>
              <w:t>3</w:t>
              <w:tab/>
              <w:t>Modelování dat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10_1868499303">
            <w:r>
              <w:rPr>
                <w:webHidden/>
                <w:rStyle w:val="IndexLink"/>
              </w:rPr>
              <w:t>3.1</w:t>
              <w:tab/>
              <w:t>Konceptuální model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12_1868499303">
            <w:r>
              <w:rPr>
                <w:webHidden/>
                <w:rStyle w:val="IndexLink"/>
              </w:rPr>
              <w:t>3.2</w:t>
              <w:tab/>
              <w:t>Transformace na relační model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14_1868499303">
            <w:r>
              <w:rPr>
                <w:webHidden/>
                <w:rStyle w:val="IndexLink"/>
              </w:rPr>
              <w:t>4</w:t>
              <w:tab/>
              <w:t>Realizace v prostředí SQL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16_1868499303">
            <w:r>
              <w:rPr>
                <w:webHidden/>
                <w:rStyle w:val="IndexLink"/>
              </w:rPr>
              <w:t>4.1</w:t>
              <w:tab/>
              <w:t>Návrh tabulek, včetně datových typů (CREATE TABLE)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18_1868499303">
            <w:r>
              <w:rPr>
                <w:webHidden/>
                <w:rStyle w:val="IndexLink"/>
              </w:rPr>
              <w:t>4.2</w:t>
              <w:tab/>
              <w:t>Integritní omezení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20_1868499303">
            <w:r>
              <w:rPr>
                <w:webHidden/>
                <w:rStyle w:val="IndexLink"/>
              </w:rPr>
              <w:t>4.3</w:t>
              <w:tab/>
              <w:t>Formulace dotazů v jazyce SQL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22_1868499303">
            <w:r>
              <w:rPr>
                <w:webHidden/>
                <w:rStyle w:val="IndexLink"/>
              </w:rPr>
              <w:t>5</w:t>
              <w:tab/>
              <w:t>Obrázky a tabulky v dokumentu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24_1868499303">
            <w:r>
              <w:rPr>
                <w:webHidden/>
                <w:rStyle w:val="IndexLink"/>
              </w:rPr>
              <w:t>5.1</w:t>
              <w:tab/>
              <w:t>Obrázky a grafy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826_1868499303">
            <w:r>
              <w:rPr>
                <w:webHidden/>
                <w:rStyle w:val="IndexLink"/>
              </w:rPr>
              <w:t>5.2</w:t>
              <w:tab/>
              <w:t>Tabulky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28_1868499303">
            <w:r>
              <w:rPr>
                <w:webHidden/>
                <w:rStyle w:val="IndexLink"/>
              </w:rPr>
              <w:tab/>
              <w:t>Závěr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830_1868499303">
            <w:r>
              <w:rPr>
                <w:webHidden/>
                <w:rStyle w:val="IndexLink"/>
              </w:rPr>
              <w:tab/>
              <w:t>Společně…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even" r:id="rId5"/>
              <w:headerReference w:type="default" r:id="rId6"/>
              <w:headerReference w:type="first" r:id="rId7"/>
              <w:footerReference w:type="even" r:id="rId8"/>
              <w:footerReference w:type="default" r:id="rId9"/>
              <w:footerReference w:type="first" r:id="rId10"/>
              <w:type w:val="nextPage"/>
              <w:pgSz w:w="11906" w:h="16838"/>
              <w:pgMar w:left="1417" w:right="1417" w:gutter="0" w:header="708" w:top="1417" w:footer="708" w:bottom="1417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ind w:hanging="431" w:left="431"/>
        <w:rPr/>
      </w:pPr>
      <w:bookmarkStart w:id="0" w:name="__RefHeading___Toc804_1868499303"/>
      <w:bookmarkStart w:id="1" w:name="_Toc163026734"/>
      <w:bookmarkEnd w:id="0"/>
      <w:r>
        <w:rPr/>
        <w:t>Úvod a cíl práce</w:t>
      </w:r>
      <w:bookmarkEnd w:id="1"/>
    </w:p>
    <w:p>
      <w:pPr>
        <w:pStyle w:val="Normal"/>
        <w:rPr/>
      </w:pPr>
      <w:r>
        <w:rPr/>
        <w:t xml:space="preserve">Účelem tohoto projektu je nejprve analyzovat data potřebná k provozu webu školícího centra, a pak navrhnout a implementovat databázový systém podporující jeho správu a poskytující data pro web. Východiskem byl stávající web </w:t>
      </w:r>
      <w:hyperlink r:id="rId11">
        <w:r>
          <w:rPr>
            <w:rStyle w:val="Hyperlink"/>
            <w:sz w:val="24"/>
            <w:szCs w:val="24"/>
          </w:rPr>
          <w:t>https://www.infracz.cz/vzdelavani</w:t>
        </w:r>
      </w:hyperlink>
      <w:r>
        <w:rPr/>
        <w:t>. Předmětem analýzy byly především úvahy, jak v databázi uchovávat informaci o nabídce centra (témata), o jeho lektorech, jak vypisovat termíny školení, jak doplnit model o online registraci zájemců (jak na vypsaná termíny kursů tak předregistraci na témata bez konkrétního termínu), zajištění evidence proběhlých školení včetně seznamu účastníků. Jednou z klíčových funkcionalit systému má být schopnost vystavit certifikáty účastníkům po úspěšném absolvování kurzu. Tímto způsobem se usnadní správa a provoz školícího centra, což povede k větší efektivitě a kvalitě poskytovaných služeb.</w:t>
      </w:r>
    </w:p>
    <w:p>
      <w:pPr>
        <w:pStyle w:val="Heading1"/>
        <w:ind w:hanging="431" w:left="431"/>
        <w:rPr/>
      </w:pPr>
      <w:bookmarkStart w:id="2" w:name="__RefHeading___Toc806_1868499303"/>
      <w:bookmarkStart w:id="3" w:name="_Toc163026735"/>
      <w:bookmarkEnd w:id="2"/>
      <w:r>
        <w:rPr/>
        <w:t>Primární analýza</w:t>
      </w:r>
      <w:bookmarkEnd w:id="3"/>
    </w:p>
    <w:p>
      <w:pPr>
        <w:pStyle w:val="Normal"/>
        <w:rPr/>
      </w:pPr>
      <w:r>
        <w:rPr/>
        <w:t>Prvotním náhledem na zadané prostředí byly určeny čtyři primární entity. ZAJEMCE a LEKTOR popisují osoby účastnící se projektu, SABLONA a KURS potom předmět školení a jeho konkrétní (termínovanou) instanci. Vztahy mezi entitami byly bouřlivě diskutovány a ustálily se v podobě prezentované konceptuálním grafem.</w:t>
      </w:r>
    </w:p>
    <w:p>
      <w:pPr>
        <w:pStyle w:val="Normal"/>
        <w:rPr/>
      </w:pPr>
      <w:r>
        <w:rPr/>
        <w:t xml:space="preserve">Pro zajištění souladu s „ideálním“ řešením se nabízí možnost logování historie těch úkonů, které se týkají účasti studenta na kursu; tato funkcionalita, řešitelná jednou přidanou relací typu (timestamp, odkazovaný_vztah(student&lt;-&gt;kurs), typ_změny), však do primárního řešení nebyla zahrnuta, protože se předpokládá pevný počet kroků (registrace/realizace/absolvování) a ty lze plně postihnout atributy vztahu. </w:t>
      </w:r>
    </w:p>
    <w:p>
      <w:pPr>
        <w:pStyle w:val="Normal"/>
        <w:rPr/>
      </w:pPr>
      <w:r>
        <w:rPr/>
        <w:t>Na data pak budou kladeny například následující dotazy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kursy jsou aktuálně vypsány (a ještě se nerealizovaly)?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Kdo jsou účastníci té které konkrétní instance kursu? (parametr – ID kursu)</w:t>
      </w:r>
    </w:p>
    <w:p>
      <w:pPr>
        <w:pStyle w:val="ListParagraph"/>
        <w:rPr/>
      </w:pPr>
      <w:r>
        <w:rPr/>
        <w:t>Var.1a) před kursem - kdo má zaplaceno?</w:t>
      </w:r>
    </w:p>
    <w:p>
      <w:pPr>
        <w:pStyle w:val="ListParagraph"/>
        <w:rPr/>
      </w:pPr>
      <w:r>
        <w:rPr/>
        <w:t>Var.1b) po kursu – kdo úspěšně absolvoval?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Které ještě nevypsané kursy mají více než deset zájemců, kteří se ještě nezapsali na žádný konkrétní termín (a kursu je tedy potřeba vybrat lektora a vypsat termín)?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konkrétní ještě neuskutečněný kurs nemá ani pět zájemců (hrozí že bude zrušen)?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/>
      </w:pPr>
      <w:r>
        <w:rPr/>
        <w:t>Který lektor má nejvyšší účast/úspěšnost? (resp. seřaď lektory dle účasti/úspěšnosti studentů)?</w:t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  <w:r>
        <w:br w:type="page"/>
      </w:r>
    </w:p>
    <w:p>
      <w:pPr>
        <w:pStyle w:val="Heading1"/>
        <w:spacing w:before="0" w:after="120"/>
        <w:ind w:hanging="431" w:left="431"/>
        <w:rPr/>
      </w:pPr>
      <w:bookmarkStart w:id="4" w:name="__RefHeading___Toc808_1868499303"/>
      <w:bookmarkStart w:id="5" w:name="_Toc163026736"/>
      <w:bookmarkEnd w:id="4"/>
      <w:r>
        <w:rPr/>
        <w:t>Modelování dat</w:t>
      </w:r>
      <w:bookmarkEnd w:id="5"/>
    </w:p>
    <w:p>
      <w:pPr>
        <w:pStyle w:val="Heading2"/>
        <w:rPr/>
      </w:pPr>
      <w:bookmarkStart w:id="6" w:name="__RefHeading___Toc810_1868499303"/>
      <w:bookmarkStart w:id="7" w:name="_Toc163026737"/>
      <w:bookmarkEnd w:id="6"/>
      <w:r>
        <w:rPr/>
        <w:t>Konceptuální model</w:t>
      </w:r>
      <w:bookmarkEnd w:id="7"/>
    </w:p>
    <w:p>
      <w:pPr>
        <w:pStyle w:val="Normal"/>
        <w:rPr/>
      </w:pPr>
      <w:r>
        <w:rPr/>
        <w:t>Vzhledem k diskrepanci mezi teorií relačních databází (kde jsou všechny atributy napříč celou relační strukturou identifikovány unikátně (pokud neslouží ke spojování) a primárně se pro dotazy používá přirozené spojení na jedné straně), a praxí tvorby SQL databází (kde jsou z praktických důvodů atributy identifikovány unikátně pouze v rámci jedné entity a to identifikátorem bez diakritiky, pro jejich globální identifikaci se používají prefixy subrelací v „dot“ režimu, a ke spojování se používají řízená spojení s uvedením spojovacích atributů) na straně druhé, bylo nutno přijmout duplicitu pojmenování relací a atributů. V konceptuálním modelu se přidržíme teoretického přístupu, při transformaci relačního modelu na SQL předefinujeme všechny identifikátory dle potřeb praxe.</w:t>
      </w:r>
    </w:p>
    <w:p>
      <w:pPr>
        <w:pStyle w:val="Heading3"/>
        <w:rPr/>
      </w:pPr>
      <w:r>
        <w:rPr/>
        <w:t>Identifikace entitních typů a jejich klíčů:</w:t>
      </w:r>
    </w:p>
    <w:p>
      <w:pPr>
        <w:pStyle w:val="Normal"/>
        <w:ind w:hanging="1134" w:left="1134"/>
        <w:rPr/>
      </w:pPr>
      <w:r>
        <w:rPr/>
        <w:t xml:space="preserve">ZÁJEMCE – </w:t>
      </w:r>
      <w:r>
        <w:rPr>
          <w:u w:val="single"/>
        </w:rPr>
        <w:t>Č_Z</w:t>
      </w:r>
      <w:r>
        <w:rPr/>
        <w:t xml:space="preserve"> (číslo zájemce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KURZ – </w:t>
      </w:r>
      <w:r>
        <w:rPr>
          <w:u w:val="single"/>
        </w:rPr>
        <w:t>Katalog_č</w:t>
      </w:r>
      <w:r>
        <w:rPr/>
        <w:t xml:space="preserve"> (katalogové číslo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LEKTOR – </w:t>
      </w:r>
      <w:r>
        <w:rPr>
          <w:b/>
          <w:bCs/>
          <w:u w:val="single"/>
        </w:rPr>
        <w:t>Č_L</w:t>
      </w:r>
      <w:r>
        <w:rPr/>
        <w:t xml:space="preserve"> (číslo lektora je vhodný kandidát na klíč, je unikátní)</w:t>
      </w:r>
    </w:p>
    <w:p>
      <w:pPr>
        <w:pStyle w:val="Normal"/>
        <w:ind w:hanging="1134" w:left="1134"/>
        <w:rPr/>
      </w:pPr>
      <w:r>
        <w:rPr/>
        <w:t xml:space="preserve">ŠABLONA_K – </w:t>
      </w:r>
      <w:r>
        <w:rPr>
          <w:u w:val="single"/>
        </w:rPr>
        <w:t>Akreditační_č</w:t>
      </w:r>
      <w:r>
        <w:rPr/>
        <w:t xml:space="preserve"> (akreditační číslo je vhodný kandidát na klíč, je unikátní)</w:t>
      </w:r>
    </w:p>
    <w:p>
      <w:pPr>
        <w:pStyle w:val="Normal"/>
        <w:ind w:firstLine="708"/>
        <w:rPr/>
      </w:pPr>
      <w:r>
        <w:rPr/>
      </w:r>
    </w:p>
    <w:p>
      <w:pPr>
        <w:pStyle w:val="Heading3"/>
        <w:rPr/>
      </w:pPr>
      <w:r>
        <w:rPr/>
        <w:t>Identifikace vztahů: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je_školen“ mezi entitami KURZ a ZÁJEMCE. - Tento vztah popisuje celou genezi vztahu mezi entitami, od registrace, přes platbu, účast až po hodnocení kursu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školí“ mezi entitami LEKTOR a KURZ. Jednoznačná identifikace vedoucího kurzu.</w:t>
      </w:r>
    </w:p>
    <w:p>
      <w:pPr>
        <w:pStyle w:val="Normal"/>
        <w:ind w:hanging="1134" w:left="1134"/>
        <w:rPr/>
      </w:pPr>
      <w:r>
        <w:rPr/>
        <w:t>„</w:t>
      </w:r>
      <w:r>
        <w:rPr/>
        <w:t>je_kompetentní“ mezi entitami LEKTOR a ŠABLONA_K – Způsobilost vést kurs daného typu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rezervovat“ mezi entitami ŠABLONA_K a ZÁJEMCE – Předběžné vyjádření zájmu o daný kurs, bez znalosti konkrétního data a lektora.</w:t>
      </w:r>
    </w:p>
    <w:p>
      <w:pPr>
        <w:pStyle w:val="Normal"/>
        <w:ind w:hanging="1134" w:left="1134"/>
        <w:rPr/>
      </w:pPr>
      <w:r>
        <w:rPr/>
        <w:t xml:space="preserve"> „</w:t>
      </w:r>
      <w:r>
        <w:rPr/>
        <w:t>vygenerovat_kurz“ mezi entitami ŠABLONA _K a KURZ – vypsání konkrétního termínu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Vizualizace</w:t>
      </w:r>
    </w:p>
    <w:p>
      <w:pPr>
        <w:pStyle w:val="Normal"/>
        <w:rPr/>
      </w:pPr>
      <w:r>
        <w:rPr/>
        <w:drawing>
          <wp:inline distT="0" distB="0" distL="0" distR="0">
            <wp:extent cx="5760720" cy="5589270"/>
            <wp:effectExtent l="0" t="0" r="0" b="0"/>
            <wp:docPr id="1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Identifikace integritních omezení:</w:t>
      </w:r>
    </w:p>
    <w:p>
      <w:pPr>
        <w:pStyle w:val="Normal"/>
        <w:ind w:left="708"/>
        <w:rPr/>
      </w:pPr>
      <w:r>
        <w:rPr/>
        <w:t>Vztah „je_školen“ je typu M:N, jelikož se každý zájemce může (a nemusí) zúčastnit více kurzů a každý kurz může (a nemusí) studovat více zájemců.</w:t>
      </w:r>
    </w:p>
    <w:p>
      <w:pPr>
        <w:pStyle w:val="Normal"/>
        <w:ind w:left="708"/>
        <w:rPr/>
      </w:pPr>
      <w:r>
        <w:rPr/>
        <w:t>Vztah „školí“ je typu 1:N, jeho determinantem je entitní typ KURZ, neboť u kurzu lze jednoznačně říct, kdo ho vede.</w:t>
      </w:r>
    </w:p>
    <w:p>
      <w:pPr>
        <w:pStyle w:val="Normal"/>
        <w:ind w:left="708"/>
        <w:rPr/>
      </w:pPr>
      <w:r>
        <w:rPr/>
        <w:t>Vztah „je_kompetentní“ je typu M:N, jelikož lektor může (a nemusí) být kompetentní k více šablonám a šablona může (a nemusí) mít více kompetentních lektorů.</w:t>
      </w:r>
    </w:p>
    <w:p>
      <w:pPr>
        <w:pStyle w:val="Normal"/>
        <w:ind w:left="708"/>
        <w:rPr/>
      </w:pPr>
      <w:r>
        <w:rPr/>
        <w:t>Vztah „rezervovat“ je typu M:N, jelikož šablona kurzu může mít (a nemusí) více zájemců o rezervaci a jeden zájemce může (a nemusí) mít více rezervovaných šablon.</w:t>
      </w:r>
    </w:p>
    <w:p>
      <w:pPr>
        <w:pStyle w:val="Normal"/>
        <w:ind w:left="708"/>
        <w:rPr/>
      </w:pPr>
      <w:r>
        <w:rPr/>
        <w:t>Vztah „vygenerovat_kurz“ je typu 1:N, jeho determinantem je entitní typ KURZ, neboť u kurzu lze jednoznačně říct, ze které šablony vychází.</w:t>
      </w:r>
    </w:p>
    <w:p>
      <w:pPr>
        <w:pStyle w:val="Normal"/>
        <w:ind w:left="708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8" w:name="__RefHeading___Toc812_1868499303"/>
      <w:bookmarkStart w:id="9" w:name="_Toc163026738"/>
      <w:bookmarkStart w:id="10" w:name="_Hlk161833193"/>
      <w:bookmarkEnd w:id="8"/>
      <w:r>
        <w:rPr/>
        <w:t>Transformace na relační model</w:t>
      </w:r>
      <w:bookmarkEnd w:id="9"/>
      <w:bookmarkEnd w:id="10"/>
    </w:p>
    <w:p>
      <w:pPr>
        <w:pStyle w:val="Heading3"/>
        <w:rPr/>
      </w:pPr>
      <w:r>
        <w:rPr/>
        <w:t>Standardní relační transformace</w:t>
      </w:r>
    </w:p>
    <w:p>
      <w:pPr>
        <w:pStyle w:val="Normal"/>
        <w:rPr/>
      </w:pPr>
      <w:r>
        <w:rPr/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KURZ(</w:t>
      </w:r>
      <w:r>
        <w:rPr>
          <w:rFonts w:cs="Courier New" w:ascii="Courier New" w:hAnsi="Courier New"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sz w:val="24"/>
          <w:szCs w:val="24"/>
        </w:rPr>
        <w:t xml:space="preserve">, Délka_kurzu, Datum_konání, Místo_konání, Cena, </w:t>
      </w:r>
      <w:r>
        <w:rPr>
          <w:rFonts w:cs="Courier New" w:ascii="Courier New" w:hAnsi="Courier New"/>
          <w:i/>
          <w:iCs/>
          <w:sz w:val="24"/>
          <w:szCs w:val="24"/>
        </w:rPr>
        <w:t>Akreditační_č, Č_L, Stav_kurzu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KURZ_Stav (</w:t>
      </w:r>
      <w:r>
        <w:rPr>
          <w:rFonts w:cs="Courier New" w:ascii="Courier New" w:hAnsi="Courier New"/>
          <w:sz w:val="24"/>
          <w:szCs w:val="24"/>
          <w:u w:val="single"/>
        </w:rPr>
        <w:t>Stav_kurzu</w:t>
      </w:r>
      <w:r>
        <w:rPr>
          <w:rFonts w:cs="Courier New" w:ascii="Courier New" w:hAnsi="Courier New"/>
          <w:sz w:val="24"/>
          <w:szCs w:val="24"/>
        </w:rPr>
        <w:t>, Stav_kurzu_popisek)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ZÁJEMCE(</w:t>
      </w:r>
      <w:r>
        <w:rPr>
          <w:rFonts w:cs="Courier New" w:ascii="Courier New" w:hAnsi="Courier New"/>
          <w:sz w:val="24"/>
          <w:szCs w:val="24"/>
          <w:u w:val="single"/>
        </w:rPr>
        <w:t>Č_Z,</w:t>
      </w:r>
      <w:r>
        <w:rPr>
          <w:rFonts w:cs="Courier New" w:ascii="Courier New" w:hAnsi="Courier New"/>
          <w:sz w:val="24"/>
          <w:szCs w:val="24"/>
        </w:rPr>
        <w:t xml:space="preserve">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ŠABLONA_k(</w:t>
      </w:r>
      <w:r>
        <w:rPr>
          <w:rFonts w:cs="Courier New" w:ascii="Courier New" w:hAnsi="Courier New"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Název_kurzu, 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LEKTOR(</w:t>
      </w:r>
      <w:r>
        <w:rPr>
          <w:rFonts w:cs="Courier New" w:ascii="Courier New" w:hAnsi="Courier New"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>, Jméno, 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je_kompetentní(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Č_L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Akreditační_č</w:t>
      </w:r>
      <w:r>
        <w:rPr>
          <w:rFonts w:cs="Courier New" w:ascii="Courier New" w:hAnsi="Courier New"/>
          <w:sz w:val="24"/>
          <w:szCs w:val="24"/>
        </w:rPr>
        <w:t>, Datum_rezervace)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je_školen(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Katalog_č</w:t>
      </w:r>
      <w:r>
        <w:rPr>
          <w:rFonts w:cs="Courier New" w:ascii="Courier New" w:hAnsi="Courier New"/>
          <w:i/>
          <w:iCs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Č_Z</w:t>
      </w:r>
      <w:r>
        <w:rPr>
          <w:rFonts w:cs="Courier New" w:ascii="Courier New" w:hAnsi="Courier New"/>
          <w:sz w:val="24"/>
          <w:szCs w:val="24"/>
        </w:rPr>
        <w:t>, Certifikát, Úhrada_kurzu)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Heading3"/>
        <w:rPr/>
      </w:pPr>
      <w:r>
        <w:rPr/>
        <w:t xml:space="preserve">Použité postupy a integritní omezení </w:t>
      </w:r>
    </w:p>
    <w:p>
      <w:pPr>
        <w:pStyle w:val="Normal"/>
        <w:rPr/>
      </w:pPr>
      <w:r>
        <w:rPr/>
        <w:t>Ze vztahů M:N vznikly tři nové relace: ucast (KURZ vs ZÁJEMCE), rezervace (ZÁJEMCE vs ŠABLONA) a kompetence (ŠABLONA vs LEKTOR). Integritní omezení jsou částečně pokryta relačním modelem (zejména kardinalita), k dalšímu ošetření zbylo automatické vyplnění všech umělých klíčů, zajištění unikátnosti alternativních klíčových množin (jméno v entitách ZÁJEMCE a LEKTOR) a povinné vyplnění všech atributů, s výjimkou několika málo neklíčových: rezervace (datum_rezervace) a ucast(Certifikát, Úhrada kurzu)</w:t>
      </w:r>
    </w:p>
    <w:p>
      <w:pPr>
        <w:pStyle w:val="Tabulka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Heading3"/>
        <w:rPr/>
      </w:pPr>
      <w:r>
        <w:rPr/>
        <w:t>Formalizace dotazů v relačním kalkulu</w:t>
      </w:r>
    </w:p>
    <w:p>
      <w:pPr>
        <w:pStyle w:val="Normal"/>
        <w:rPr/>
      </w:pPr>
      <w:r>
        <w:rPr/>
        <w:t>…</w:t>
      </w:r>
      <w:r>
        <w:rPr/>
        <w:t>.(TODO)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Heading3"/>
        <w:rPr/>
      </w:pPr>
      <w:r>
        <w:rPr/>
        <w:t>Transformace na SQL atributy (v [] jsou identifikační aliasy relací):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[K]-KURZ (</w:t>
      </w:r>
      <w:r>
        <w:rPr>
          <w:rFonts w:cs="Courier New" w:ascii="Courier New" w:hAnsi="Courier New"/>
          <w:sz w:val="24"/>
          <w:szCs w:val="24"/>
          <w:u w:val="single"/>
        </w:rPr>
        <w:t>K.ID_Katalog</w:t>
      </w:r>
      <w:r>
        <w:rPr>
          <w:rFonts w:cs="Courier New" w:ascii="Courier New" w:hAnsi="Courier New"/>
          <w:sz w:val="24"/>
          <w:szCs w:val="24"/>
        </w:rPr>
        <w:t xml:space="preserve">, K.Delka, K.Datum, K.Misto, K.Cena, </w:t>
      </w:r>
      <w:r>
        <w:rPr>
          <w:rFonts w:cs="Courier New" w:ascii="Courier New" w:hAnsi="Courier New"/>
          <w:i/>
          <w:sz w:val="24"/>
          <w:szCs w:val="24"/>
        </w:rPr>
        <w:t xml:space="preserve">S.ID_Akreditace, </w:t>
      </w:r>
      <w:r>
        <w:rPr>
          <w:rFonts w:cs="Courier New" w:ascii="Courier New" w:hAnsi="Courier New"/>
          <w:i/>
          <w:iCs/>
          <w:sz w:val="24"/>
          <w:szCs w:val="24"/>
        </w:rPr>
        <w:t>L.ID_Lektor, KS.ID</w:t>
      </w:r>
      <w:r>
        <w:rPr>
          <w:rFonts w:cs="Courier New" w:ascii="Courier New" w:hAnsi="Courier New"/>
          <w:sz w:val="24"/>
          <w:szCs w:val="24"/>
        </w:rPr>
        <w:t xml:space="preserve">) </w:t>
        <w:br/>
        <w:t>[KS]-CC_KURZ_STAV(</w:t>
      </w:r>
      <w:r>
        <w:rPr>
          <w:rFonts w:cs="Courier New" w:ascii="Courier New" w:hAnsi="Courier New"/>
          <w:sz w:val="24"/>
          <w:szCs w:val="24"/>
          <w:u w:val="single"/>
        </w:rPr>
        <w:t>KS.ID</w:t>
      </w:r>
      <w:r>
        <w:rPr>
          <w:rFonts w:cs="Courier New" w:ascii="Courier New" w:hAnsi="Courier New"/>
          <w:sz w:val="24"/>
          <w:szCs w:val="24"/>
        </w:rPr>
        <w:t>, KS.descr)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[Z]-ZAJEMCE(</w:t>
      </w:r>
      <w:r>
        <w:rPr>
          <w:rFonts w:cs="Courier New" w:ascii="Courier New" w:hAnsi="Courier New"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Z.Jmeno, Z.Prijmeni, Z.Adresa)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[S]-SABLONA (</w:t>
      </w:r>
      <w:r>
        <w:rPr>
          <w:rFonts w:cs="Courier New" w:ascii="Courier New" w:hAnsi="Courier New"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, S.Nazev, S.Kompetence)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[L]-LEKTOR(</w:t>
      </w:r>
      <w:r>
        <w:rPr>
          <w:rFonts w:cs="Courier New" w:ascii="Courier New" w:hAnsi="Courier New"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>, L.Jmeno, L.Prijmeni, L.Adresa)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[P]-KOMPETENCE(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L.ID_Lektor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[R]-REZERVACE</w:t>
      </w:r>
      <w:r>
        <w:rPr>
          <w:rFonts w:cs="Courier New" w:ascii="Courier New" w:hAnsi="Courier New"/>
          <w:i/>
          <w:iCs/>
          <w:sz w:val="24"/>
          <w:szCs w:val="24"/>
        </w:rPr>
        <w:t>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 xml:space="preserve">,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S.ID_Akreditace</w:t>
      </w:r>
      <w:r>
        <w:rPr>
          <w:rFonts w:cs="Courier New" w:ascii="Courier New" w:hAnsi="Courier New"/>
          <w:sz w:val="24"/>
          <w:szCs w:val="24"/>
        </w:rPr>
        <w:t>, R.Datum)</w:t>
      </w:r>
    </w:p>
    <w:p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[U]-UCAST(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K.ID_Katalog</w:t>
      </w:r>
      <w:r>
        <w:rPr>
          <w:rFonts w:cs="Courier New" w:ascii="Courier New" w:hAnsi="Courier New"/>
          <w:i/>
          <w:iCs/>
          <w:sz w:val="24"/>
          <w:szCs w:val="24"/>
        </w:rPr>
        <w:t>,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i/>
          <w:iCs/>
          <w:sz w:val="24"/>
          <w:szCs w:val="24"/>
          <w:u w:val="single"/>
        </w:rPr>
        <w:t>Z.ID_Zajemce</w:t>
      </w:r>
      <w:r>
        <w:rPr>
          <w:rFonts w:cs="Courier New" w:ascii="Courier New" w:hAnsi="Courier New"/>
          <w:sz w:val="24"/>
          <w:szCs w:val="24"/>
        </w:rPr>
        <w:t>, U.Certifikat, U.Uhrada)</w:t>
      </w:r>
    </w:p>
    <w:p>
      <w:pPr>
        <w:pStyle w:val="Normal"/>
        <w:spacing w:lineRule="auto" w:line="240" w:before="0" w:after="0"/>
        <w:jc w:val="left"/>
        <w:rPr>
          <w:rFonts w:ascii="Calibri Light" w:hAnsi="Calibri Light" w:eastAsia="" w:cs="" w:asciiTheme="majorHAnsi" w:cstheme="majorBidi" w:eastAsiaTheme="majorEastAsia" w:hAnsiTheme="majorHAnsi"/>
          <w:b/>
          <w:sz w:val="36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6"/>
          <w:szCs w:val="32"/>
        </w:rPr>
      </w:r>
    </w:p>
    <w:p>
      <w:pPr>
        <w:pStyle w:val="Heading1"/>
        <w:ind w:hanging="431" w:left="431"/>
        <w:rPr/>
      </w:pPr>
      <w:bookmarkStart w:id="11" w:name="__RefHeading___Toc814_1868499303"/>
      <w:bookmarkStart w:id="12" w:name="_Toc163026739"/>
      <w:bookmarkEnd w:id="11"/>
      <w:r>
        <w:rPr/>
        <w:t>Realizace v prostředí SQL</w:t>
      </w:r>
      <w:bookmarkEnd w:id="12"/>
    </w:p>
    <w:p>
      <w:pPr>
        <w:pStyle w:val="Heading2"/>
        <w:rPr/>
      </w:pPr>
      <w:bookmarkStart w:id="13" w:name="__RefHeading___Toc816_1868499303"/>
      <w:bookmarkStart w:id="14" w:name="_Toc163026740"/>
      <w:bookmarkEnd w:id="13"/>
      <w:r>
        <w:rPr/>
        <w:t>Návrh tabulek, včetně datových typů (CREATE TABLE)</w:t>
      </w:r>
      <w:bookmarkEnd w:id="14"/>
    </w:p>
    <w:p>
      <w:pPr>
        <w:pStyle w:val="Normal"/>
        <w:rPr>
          <w:b/>
          <w:bCs/>
        </w:rPr>
      </w:pPr>
      <w:r>
        <w:rPr>
          <w:b/>
          <w:bCs/>
        </w:rPr>
        <w:t>Tvorba tabulek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lektor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id_lektor INT GENERATED ALWAYS AS IDENTITY,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jmeno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prijmeni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adresa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PRIMARY KEY(id_lektor)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sablona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id_sablona INT GENERATED ALWAYS AS IDENTITY,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nazev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PRIMARY KEY(id_sablona)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kompetence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lektor_id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sablona_id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fk_lektor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(lektor_id) REFERENCES lektor(id_lektor) ON DELETE CASCADE,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fk_akreditace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(sablona_id) REFERENCES sablona(id_sablona) ON DELETE CASCADE,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uq_lektor_sablona UNIQUE (lektor_id, sablona_id)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stav_k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id_stav INT GENERATED ALWAYS AS IDENTITY PRIMARY KEY,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popis VARCHAR(255) NOT NULL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kurz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id_kurz INT GENERATED ALWAYS AS IDENTITY,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delka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datum DATE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misto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cena DECIMAL(8, 2)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sablona_id INT NOT NULL DEFAULT 1,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lektor_id INT NOT NULL DEFAULT 1,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stav_id INT NOT NULL DEFAULT 1,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PRIMARY KEY(id_kurz),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fk_akreditace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(sablona_id)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sablona(id_sablona)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SET DEFAULT, -- akreditace id = 1 bude mit hodnotu "ceka na vytvoreni"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fk_lektor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(lektor_id)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lektor(id_lektor)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SET DEFAULT, -- lektor id = 1 bude mit hodnotu "suplujici"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fk_stav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(stav_id)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stav_k(id_stav)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RESTRICT,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ch_kompetence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CHECK ( fn_check_kompetence (lektor_id, sablona_id) ),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ch_date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CHECK (datum &gt; CURRENT_DATE)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zajemce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id_zajemce INT GENERATED ALWAYS AS IDENTITY PRIMARY KEY,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jmeno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prijmeni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adresa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uq_customer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UNIQUE (jmeno, prijmeni, adresa)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rezervace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zajemce_id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sablona_id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datum DATE DEFAULT CURRENT_DATE,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fk_zajemce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(zajemce_id)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zajemce(id_zajemce)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CASCADE,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fk_sablona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(sablona_id)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sablona(id_sablona)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CASCADE,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uq_reservation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UNIQUE (zajemce_id, sablona_id, datum)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CREATE Table ucast (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kurz_id INT NOT NULL, 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zajemce_id INT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certifikat VARCHAR(255) NOT NULL,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uhrada DATE NOT NULL, -- constraint nez zacne kurz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fk_kurz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(kurz_id)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kurz(id_kurz)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RESTRICT,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fk_zajemce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Foreign Key (zajemce_id)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REFERENCES zajemce(id_zajemce)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ON DELETE CASCADE,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uq_zajemce_kurz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UNIQUE (zajemce_id, kurz_id),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CONSTRAINT ch_paid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CHECK ( uhrada &lt; fn_kurz_started(kurz_id))</w:t>
      </w:r>
    </w:p>
    <w:p>
      <w:pPr>
        <w:pStyle w:val="Tabulka"/>
        <w:rPr>
          <w:lang w:val="en-US"/>
        </w:rPr>
      </w:pPr>
      <w:r>
        <w:rPr>
          <w:sz w:val="20"/>
          <w:szCs w:val="20"/>
          <w:lang w:val="en-US"/>
        </w:rPr>
        <w:t>);</w:t>
      </w:r>
    </w:p>
    <w:p>
      <w:pPr>
        <w:pStyle w:val="Tabulka"/>
        <w:rPr>
          <w:lang w:val="en-US"/>
        </w:rPr>
      </w:pPr>
      <w:r>
        <w:rPr>
          <w:lang w:val="en-US"/>
        </w:rPr>
      </w:r>
    </w:p>
    <w:p>
      <w:pPr>
        <w:pStyle w:val="Tabulk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ulk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ulk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ulk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ulka"/>
        <w:rPr>
          <w:b/>
          <w:bCs/>
        </w:rPr>
      </w:pPr>
      <w:r>
        <w:rPr>
          <w:b/>
          <w:bCs/>
          <w:sz w:val="20"/>
          <w:szCs w:val="20"/>
          <w:lang w:val="en-US"/>
        </w:rPr>
        <w:t>Funkce</w:t>
      </w:r>
    </w:p>
    <w:p>
      <w:pPr>
        <w:pStyle w:val="Tabulka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ulka"/>
        <w:rPr>
          <w:b/>
          <w:bCs/>
        </w:rPr>
      </w:pPr>
      <w:bookmarkStart w:id="15" w:name="fn_check_kompetence"/>
      <w:bookmarkEnd w:id="15"/>
      <w:r>
        <w:rPr>
          <w:b/>
          <w:bCs/>
          <w:sz w:val="20"/>
          <w:szCs w:val="20"/>
          <w:lang w:val="en-US"/>
        </w:rPr>
        <w:t>Kontrola kompetence lektora učit zvolený kurz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CREATE OR REPLACE FUNCTION fn_check_kompetence(fn_lektor_id INT, fn_sablona_id INT)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RETURNS BOOL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AS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$$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BEGIN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RETURN EXISTS (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b w:val="false"/>
          <w:bCs w:val="false"/>
          <w:sz w:val="20"/>
          <w:szCs w:val="20"/>
          <w:lang w:val="en-US"/>
        </w:rPr>
        <w:t>SELECT 1 FROM kompetence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b w:val="false"/>
          <w:bCs w:val="false"/>
          <w:sz w:val="20"/>
          <w:szCs w:val="20"/>
          <w:lang w:val="en-US"/>
        </w:rPr>
        <w:t>JOIN lektor ON fn_lektor_id = lektor.id_lektor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b w:val="false"/>
          <w:bCs w:val="false"/>
          <w:sz w:val="20"/>
          <w:szCs w:val="20"/>
          <w:lang w:val="en-US"/>
        </w:rPr>
        <w:t>JOIN sablona ON fn_sablona_id = sablona.id_sablona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b w:val="false"/>
          <w:bCs w:val="false"/>
          <w:sz w:val="20"/>
          <w:szCs w:val="20"/>
          <w:lang w:val="en-US"/>
        </w:rPr>
        <w:t>WHERE fn_lektor_id = lektor.id_lektor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b w:val="false"/>
          <w:bCs w:val="false"/>
          <w:sz w:val="20"/>
          <w:szCs w:val="20"/>
          <w:lang w:val="en-US"/>
        </w:rPr>
        <w:t>AND fn_sablona_id = sablona.id_sablona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);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END;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$$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LANGUAGE PLPGSQL;</w:t>
      </w:r>
    </w:p>
    <w:p>
      <w:pPr>
        <w:pStyle w:val="Tabulka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Tabulka"/>
        <w:rPr>
          <w:b/>
          <w:bCs/>
          <w:lang w:val="cs-CZ" w:eastAsia="en-US"/>
        </w:rPr>
      </w:pPr>
      <w:bookmarkStart w:id="16" w:name="fn_kurz_started"/>
      <w:bookmarkEnd w:id="16"/>
      <w:r>
        <w:rPr>
          <w:b/>
          <w:bCs/>
          <w:sz w:val="20"/>
          <w:szCs w:val="20"/>
          <w:lang w:val="cs-CZ" w:eastAsia="en-US"/>
        </w:rPr>
        <w:t>Kontrola při tvorbě účasti na kurzu. Zajemce je přidán, pokud má zaplaceno před začátkem kurzu.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CREATE OR REPLACE FUNCTION fn_kurz_started(fn_kurz_id INT)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RETURNS DATE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AS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$$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DECLARE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kurz_date DATE;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BEGIN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SELECT datum INTO kurz_date FROM kurz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WHERE fn_kurz_id = id_kurz;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 xml:space="preserve">    </w:t>
      </w:r>
      <w:r>
        <w:rPr>
          <w:b w:val="false"/>
          <w:bCs w:val="false"/>
          <w:sz w:val="20"/>
          <w:szCs w:val="20"/>
          <w:lang w:val="en-US"/>
        </w:rPr>
        <w:t>RETURN kurz_date;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END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$$</w:t>
      </w:r>
    </w:p>
    <w:p>
      <w:pPr>
        <w:pStyle w:val="Tabulka"/>
        <w:rPr>
          <w:b/>
          <w:bCs/>
        </w:rPr>
      </w:pPr>
      <w:r>
        <w:rPr>
          <w:b w:val="false"/>
          <w:bCs w:val="false"/>
          <w:sz w:val="20"/>
          <w:szCs w:val="20"/>
          <w:lang w:val="en-US"/>
        </w:rPr>
        <w:t>LANGUAGE PLPGSQL;</w:t>
      </w:r>
    </w:p>
    <w:p>
      <w:pPr>
        <w:pStyle w:val="Tabulka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/>
      </w:pPr>
      <w:r>
        <w:rPr/>
        <w:t>Popis a zdůvodnění principu zvoleného řešení, popis integritních omezení + formulace všech požadovaných dotazů v SQL: vložit vždy i snímek obrazovky (terminálu), z něhož bude patrné správné fungování dotazu. …(TODO)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color w:val="auto"/>
          <w:ins w:id="1" w:author="Unknown Author" w:date="2024-04-21T16:18:00Z"/>
        </w:rPr>
      </w:pPr>
      <w:ins w:id="0" w:author="Unknown Author" w:date="2024-04-21T16:18:00Z">
        <w:bookmarkStart w:id="17" w:name="__RefHeading___Toc818_1868499303"/>
        <w:bookmarkEnd w:id="17"/>
        <w:r>
          <w:rPr>
            <w:color w:val="auto"/>
          </w:rPr>
          <w:t>Integritní omezení</w:t>
        </w:r>
      </w:ins>
    </w:p>
    <w:p>
      <w:pPr>
        <w:pStyle w:val="Normal"/>
        <w:rPr>
          <w:ins w:id="3" w:author="Unknown Author" w:date="2024-04-21T16:18:00Z"/>
        </w:rPr>
      </w:pPr>
      <w:ins w:id="2" w:author="Unknown Author" w:date="2024-04-21T16:18:00Z">
        <w:r>
          <w:rPr/>
        </w:r>
      </w:ins>
    </w:p>
    <w:p>
      <w:pPr>
        <w:pStyle w:val="Heading3"/>
        <w:ind w:hanging="0" w:lef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60720" cy="166751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66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130175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30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Obr.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Integritní omezení entity `kompetence`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0pt;margin-top:0.05pt;width:453.55pt;height:13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130175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30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Obr.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Integritní omezení entity `kompetence`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Kompetence</w:t>
      </w:r>
    </w:p>
    <w:p>
      <w:pPr>
        <w:pStyle w:val="Normal"/>
        <w:rPr/>
      </w:pPr>
      <w:r>
        <w:rPr>
          <w:b/>
          <w:bCs/>
        </w:rPr>
        <w:t>Unikátnost</w:t>
      </w:r>
    </w:p>
    <w:p>
      <w:pPr>
        <w:pStyle w:val="Normal"/>
        <w:rPr/>
      </w:pPr>
      <w:r>
        <w:rPr/>
        <w:t xml:space="preserve">Určuje, který lektor je kompetentní k učení kurzů. </w:t>
      </w:r>
      <w:r>
        <w:rPr>
          <w:b w:val="false"/>
          <w:bCs w:val="false"/>
        </w:rPr>
        <w:t xml:space="preserve">Kombinace sloupců </w:t>
      </w:r>
      <w:r>
        <w:rPr>
          <w:b/>
          <w:bCs/>
        </w:rPr>
        <w:t xml:space="preserve">lektor_id  </w:t>
      </w: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sablona_id </w:t>
      </w:r>
      <w:r>
        <w:rPr>
          <w:b w:val="false"/>
          <w:bCs w:val="false"/>
        </w:rPr>
        <w:t>tvoří kompozitní klíč, jednoznačně určující řádek tabulky. Klíčové slovo UNIQUE zajišťuje unikátní kombinaci.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/>
        <w:br/>
      </w:r>
      <w:r>
        <w:rPr>
          <w:b/>
          <w:bCs/>
        </w:rPr>
        <w:t>Cizí klíče</w:t>
      </w:r>
    </w:p>
    <w:p>
      <w:pPr>
        <w:pStyle w:val="Normal"/>
        <w:rPr/>
      </w:pPr>
      <w:r>
        <w:rPr>
          <w:b/>
          <w:bCs/>
        </w:rPr>
        <w:t xml:space="preserve">fk_akreditace </w:t>
      </w: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fk_lektor </w:t>
      </w:r>
      <w:r>
        <w:rPr>
          <w:b w:val="false"/>
          <w:bCs w:val="false"/>
        </w:rPr>
        <w:t xml:space="preserve">odkazují na primární klíče v tabulkách </w:t>
      </w:r>
      <w:r>
        <w:rPr>
          <w:b/>
          <w:bCs/>
        </w:rPr>
        <w:t>lektor</w:t>
      </w:r>
      <w:r>
        <w:rPr>
          <w:b w:val="false"/>
          <w:bCs w:val="false"/>
        </w:rPr>
        <w:t xml:space="preserve"> a </w:t>
      </w:r>
      <w:r>
        <w:rPr>
          <w:b/>
          <w:bCs/>
        </w:rPr>
        <w:t>sablona</w:t>
      </w:r>
      <w:r>
        <w:rPr>
          <w:b w:val="false"/>
          <w:bCs w:val="false"/>
        </w:rPr>
        <w:t>.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03520" cy="679450"/>
                <wp:effectExtent l="0" t="0" r="0" b="0"/>
                <wp:wrapSquare wrapText="largest"/>
                <wp:docPr id="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6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03520" cy="31369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Obr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: Dotaz nelze vykonat. Neexistuje záznam v tabulce lektor s id_lektor = 100.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18pt;margin-top:0.05pt;width:417.55pt;height:53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03520" cy="31369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31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Obr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: Dotaz nelze vykonat. Neexistuje záznam v tabulce lektor s id_lektor = 100.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03520" cy="1581150"/>
                <wp:effectExtent l="0" t="0" r="0" b="0"/>
                <wp:wrapSquare wrapText="largest"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58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03520" cy="1002030"/>
                                  <wp:effectExtent l="0" t="0" r="0" b="0"/>
                                  <wp:docPr id="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1002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Dotaz `Insert into kompetence (lektor_id, sablona_id) values (10, 1)` je úspěšně proveden.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8pt;margin-top:0.05pt;width:417.55pt;height:124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03520" cy="1002030"/>
                            <wp:effectExtent l="0" t="0" r="0" b="0"/>
                            <wp:docPr id="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100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Obr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Dotaz `Insert into kompetence (lektor_id, sablona_id) values (10, 1)` je úspěšně proveden.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228600</wp:posOffset>
                </wp:positionH>
                <wp:positionV relativeFrom="paragraph">
                  <wp:posOffset>196850</wp:posOffset>
                </wp:positionV>
                <wp:extent cx="5303520" cy="718185"/>
                <wp:effectExtent l="0" t="0" r="0" b="0"/>
                <wp:wrapSquare wrapText="largest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71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03520" cy="352425"/>
                                  <wp:effectExtent l="0" t="0" r="0" b="0"/>
                                  <wp:docPr id="7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Demostrace unikátnosti. Byl použit stejný dotaz, jako v předchozím případě.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8pt;margin-top:15.5pt;width:417.55pt;height:56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03520" cy="352425"/>
                            <wp:effectExtent l="0" t="0" r="0" b="0"/>
                            <wp:docPr id="8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Obr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Demostrace unikátnosti. Byl použit stejný dotaz, jako v předchozím případě.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/>
      </w:pPr>
      <w:r>
        <w:rPr>
          <w:b w:val="false"/>
          <w:bCs w:val="false"/>
        </w:rPr>
        <w:br/>
      </w:r>
    </w:p>
    <w:p>
      <w:pPr>
        <w:pStyle w:val="Heading3"/>
        <w:ind w:hanging="0" w:left="0"/>
        <w:rPr/>
      </w:pPr>
      <w:r>
        <w:rPr/>
        <w:t>Kurz</w:t>
      </w:r>
    </w:p>
    <w:p>
      <w:pPr>
        <w:pStyle w:val="Normal"/>
        <w:rPr/>
      </w:pP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2973705"/>
                <wp:effectExtent l="0" t="0" r="0" b="0"/>
                <wp:wrapSquare wrapText="largest"/>
                <wp:docPr id="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9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2607945"/>
                                  <wp:effectExtent l="0" t="0" r="0" b="0"/>
                                  <wp:docPr id="8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260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Integritní omezení entity `kurz`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0.05pt;width:453.55pt;height:234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2607945"/>
                            <wp:effectExtent l="0" t="0" r="0" b="0"/>
                            <wp:docPr id="9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260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Obr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5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Integritní omezení entity `kurz`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/>
          <w:bCs/>
        </w:rPr>
        <w:t>ch_date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Nelze vytvořit kurz s datem v minulosti.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838200"/>
                <wp:effectExtent l="0" t="0" r="0" b="0"/>
                <wp:wrapSquare wrapText="largest"/>
                <wp:docPr id="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3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472440"/>
                                  <wp:effectExtent l="0" t="0" r="0" b="0"/>
                                  <wp:docPr id="9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Chybně zadaný dotaz s datem starším než dnešním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0pt;margin-top:0.05pt;width:453.55pt;height:65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472440"/>
                            <wp:effectExtent l="0" t="0" r="0" b="0"/>
                            <wp:docPr id="10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72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6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Chybně zadaný dotaz s datem starším než dnešním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ch_kompetence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Kontrola kempetence lektora učit daný kurz. Funkce </w:t>
      </w:r>
      <w:r>
        <w:rPr>
          <w:b/>
          <w:bCs/>
        </w:rPr>
        <w:t>fn_check_kompetence(lektor_id, sablona_id)</w:t>
      </w:r>
      <w:r>
        <w:rPr>
          <w:b w:val="false"/>
          <w:bCs w:val="false"/>
        </w:rPr>
        <w:t xml:space="preserve"> [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PAGEREF fn_check_kompetence \h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]vyhledá v databázi lektora a jeho kompetence, porovná vyhledané hodnoty s hodnotami vkládanými do tabulky `kurz`.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802005"/>
                <wp:effectExtent l="0" t="0" r="0" b="0"/>
                <wp:wrapSquare wrapText="largest"/>
                <wp:docPr id="8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436245"/>
                                  <wp:effectExtent l="0" t="0" r="0" b="0"/>
                                  <wp:docPr id="10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Lektor s id 44 nemá kompetenci učit kurz s id 15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0.05pt;width:453.55pt;height:63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436245"/>
                            <wp:effectExtent l="0" t="0" r="0" b="0"/>
                            <wp:docPr id="11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36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7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Lektor s id 44 nemá kompetenci učit kurz s id 15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fk_akreditace –</w:t>
      </w:r>
      <w:r>
        <w:rPr>
          <w:b w:val="false"/>
          <w:bCs w:val="false"/>
        </w:rPr>
        <w:t xml:space="preserve"> odkazuje na primární klíč šablony</w:t>
        <w:br/>
      </w:r>
      <w:r>
        <w:rPr>
          <w:b/>
          <w:bCs/>
        </w:rPr>
        <w:t xml:space="preserve">fk_lektor </w:t>
      </w:r>
      <w:r>
        <w:rPr>
          <w:b w:val="false"/>
          <w:bCs w:val="false"/>
        </w:rPr>
        <w:t>-  odkazuje na primární klíč lektora</w:t>
        <w:br/>
      </w:r>
      <w:r>
        <w:rPr>
          <w:b/>
          <w:bCs/>
        </w:rPr>
        <w:t xml:space="preserve">fk_stav </w:t>
      </w:r>
      <w:r>
        <w:rPr>
          <w:b w:val="false"/>
          <w:bCs w:val="false"/>
        </w:rPr>
        <w:t>-  odkazuje na primární klíč stavu kurzu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831850"/>
                <wp:effectExtent l="0" t="0" r="0" b="0"/>
                <wp:wrapSquare wrapText="largest"/>
                <wp:docPr id="9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3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466090"/>
                                  <wp:effectExtent l="0" t="0" r="0" b="0"/>
                                  <wp:docPr id="11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466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V dotazu je chybně odkazováno na stav kurzu s id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0.05pt;width:453.55pt;height:65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466090"/>
                            <wp:effectExtent l="0" t="0" r="0" b="0"/>
                            <wp:docPr id="12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466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V dotazu je chybně odkazováno na stav kurzu s id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ind w:hanging="0" w:left="0"/>
        <w:rPr/>
      </w:pPr>
      <w:r>
        <w:rPr/>
        <w:t xml:space="preserve"> </w:t>
      </w:r>
      <w:r>
        <w:rPr/>
        <w:t>Rezervace</w:t>
      </w:r>
    </w:p>
    <w:p>
      <w:pPr>
        <w:pStyle w:val="Normal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1723390"/>
                <wp:effectExtent l="0" t="0" r="0" b="0"/>
                <wp:wrapSquare wrapText="largest"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72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1357630"/>
                                  <wp:effectExtent l="0" t="0" r="0" b="0"/>
                                  <wp:docPr id="12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357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Integritní omezení entity `registrace`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0pt;margin-top:0.05pt;width:453.55pt;height:135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1357630"/>
                            <wp:effectExtent l="0" t="0" r="0" b="0"/>
                            <wp:docPr id="13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357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9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Integritní omezení entity `registrace`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Unikátnost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07710" cy="1228725"/>
                <wp:effectExtent l="0" t="0" r="0" b="0"/>
                <wp:wrapSquare wrapText="largest"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07710" cy="655320"/>
                                  <wp:effectExtent l="0" t="0" r="0" b="0"/>
                                  <wp:docPr id="13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771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Kompozitní klíč je tvořen unikátní kombinací sloupců  zajemce_id, sablona_id a datum.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-1.85pt;margin-top:0.05pt;width:457.25pt;height:96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07710" cy="655320"/>
                            <wp:effectExtent l="0" t="0" r="0" b="0"/>
                            <wp:docPr id="14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7710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Kompozitní klíč je tvořen unikátní kombinací sloupců  zajemce_id, sablona_id a datum.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42635" cy="664210"/>
                <wp:effectExtent l="0" t="0" r="0" b="0"/>
                <wp:wrapSquare wrapText="largest"/>
                <wp:docPr id="1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800" cy="66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42635" cy="302895"/>
                                  <wp:effectExtent l="0" t="0" r="0" b="0"/>
                                  <wp:docPr id="14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635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Zájemce nemůže stejný kurz ve stejný den rezervovat vícekrát.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-3.25pt;margin-top:0.05pt;width:460pt;height:52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42635" cy="302895"/>
                            <wp:effectExtent l="0" t="0" r="0" b="0"/>
                            <wp:docPr id="15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635" cy="30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11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Zájemce nemůže stejný kurz ve stejný den rezervovat vícekrát.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Cizí klíče</w:t>
      </w:r>
    </w:p>
    <w:p>
      <w:pPr>
        <w:pStyle w:val="Normal"/>
        <w:rPr/>
      </w:pPr>
      <w:r>
        <w:rPr/>
        <w:t>fk_sablona odkazuje na primární klíč šablony. fk_zajemce odkazuje na primární klíč zájemce.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36920" cy="664210"/>
                <wp:effectExtent l="0" t="0" r="0" b="0"/>
                <wp:wrapSquare wrapText="largest"/>
                <wp:docPr id="1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040" cy="66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36920" cy="302895"/>
                                  <wp:effectExtent l="0" t="0" r="0" b="0"/>
                                  <wp:docPr id="1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6920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Zájemce s id 999 neexistuje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-3pt;margin-top:0.05pt;width:459.55pt;height:52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36920" cy="302895"/>
                            <wp:effectExtent l="0" t="0" r="0" b="0"/>
                            <wp:docPr id="1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6920" cy="30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12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Zájemce s id 999 neexistuje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ind w:hanging="0" w:left="0"/>
        <w:rPr/>
      </w:pPr>
      <w:r>
        <w:rPr/>
        <w:t>Účast</w:t>
      </w:r>
    </w:p>
    <w:p>
      <w:pPr>
        <w:pStyle w:val="Normal"/>
        <w:rPr/>
      </w:pPr>
      <w:r>
        <w:rPr/>
        <w:t xml:space="preserve">Vazební tabulka mezi entitami kurz a zájemce. Lze přidat pouze zájemce, kteří existují v tabulce </w:t>
      </w:r>
      <w:r>
        <w:rPr>
          <w:b/>
          <w:bCs/>
        </w:rPr>
        <w:t xml:space="preserve">`zajemce` </w:t>
      </w:r>
      <w:r>
        <w:rPr>
          <w:b w:val="false"/>
          <w:bCs w:val="false"/>
        </w:rPr>
        <w:t xml:space="preserve">a lze přidat pouze údaj o kurzu s existujícím id v tabulce </w:t>
      </w:r>
      <w:r>
        <w:rPr>
          <w:b/>
          <w:bCs/>
        </w:rPr>
        <w:t>`kurz`</w:t>
      </w:r>
    </w:p>
    <w:p>
      <w:pPr>
        <w:pStyle w:val="Normal"/>
        <w:rPr/>
      </w:pPr>
      <w:r>
        <w:rPr>
          <w:b w:val="false"/>
          <w:bCs w:val="false"/>
        </w:rPr>
        <w:br/>
      </w:r>
      <w:r>
        <w:rPr>
          <w:b/>
          <w:bCs/>
        </w:rPr>
        <w:t>Unikátnost</w:t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720" cy="2127885"/>
                <wp:effectExtent l="0" t="0" r="0" b="0"/>
                <wp:wrapSquare wrapText="largest"/>
                <wp:docPr id="1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1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60720" cy="1762125"/>
                                  <wp:effectExtent l="0" t="0" r="0" b="0"/>
                                  <wp:docPr id="16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Obr.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: Integritní omezení vazební entity `ucast`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0pt;margin-top:0.05pt;width:453.55pt;height:167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60720" cy="1762125"/>
                            <wp:effectExtent l="0" t="0" r="0" b="0"/>
                            <wp:docPr id="17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Obr.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000000"/>
                        </w:rPr>
                        <w:t>13</w:t>
                      </w:r>
                      <w:r>
                        <w:rPr>
                          <w:b/>
                          <w:bCs/>
                          <w:color w:val="00000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color w:val="000000"/>
                        </w:rPr>
                        <w:t>: Integritní omezení vazební entity `ucast`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</w:rPr>
        <w:t>Kombinace cizích klíčů tvoří kompozitní klíč, jednoznačně definující řádek tabulky. Tato kombinace musí být unikátní.</w:t>
      </w:r>
    </w:p>
    <w:p>
      <w:pPr>
        <w:pStyle w:val="Normal"/>
        <w:jc w:val="both"/>
        <w:rPr/>
      </w:pPr>
      <w:r>
        <w:rPr>
          <w:b/>
          <w:bCs/>
        </w:rPr>
        <w:t>ch_paid</w:t>
        <w:br/>
      </w:r>
      <w:r>
        <w:rPr>
          <w:b w:val="false"/>
          <w:bCs w:val="false"/>
        </w:rPr>
        <w:t xml:space="preserve">Vytvoření záznamu o účasti na kurzu je podmíněna platbou předem. Zajištěno funkcí </w:t>
      </w:r>
      <w:r>
        <w:rPr>
          <w:b/>
          <w:bCs/>
        </w:rPr>
        <w:t>fn_kurz_started</w:t>
        <w:br/>
      </w:r>
      <w:r>
        <w:rPr>
          <w:b w:val="false"/>
          <w:bCs w:val="false"/>
        </w:rPr>
        <w:t>[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PAGEREF fn_kurz_started \h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], která vrátí datum zahájení kurzu, který je porovnán s datem úhrady. Datum úhrady musí být dřívějšího data, než je datum zahájení.</w:t>
      </w:r>
    </w:p>
    <w:p>
      <w:pPr>
        <w:pStyle w:val="Normal"/>
        <w:rPr/>
      </w:pPr>
      <w:r>
        <w:rPr>
          <w:b/>
          <w:bCs/>
        </w:rPr>
        <w:t>Cizí klíče</w:t>
      </w:r>
    </w:p>
    <w:p>
      <w:pPr>
        <w:pStyle w:val="Normal"/>
        <w:jc w:val="left"/>
        <w:rPr>
          <w:ins w:id="4" w:author="Unknown Author" w:date="2024-04-21T16:16:45Z"/>
        </w:rPr>
      </w:pPr>
      <w:r>
        <w:rPr>
          <w:b/>
          <w:bCs/>
        </w:rPr>
        <w:t>fk_kurz</w:t>
      </w:r>
      <w:r>
        <w:rPr>
          <w:b w:val="false"/>
          <w:bCs w:val="false"/>
        </w:rPr>
        <w:t xml:space="preserve"> odkazuje na primární klíč v tabulce </w:t>
      </w:r>
      <w:r>
        <w:rPr>
          <w:b/>
          <w:bCs/>
        </w:rPr>
        <w:t>`kurz`</w:t>
        <w:br/>
        <w:t>fk_zajemce</w:t>
      </w:r>
      <w:r>
        <w:rPr>
          <w:b w:val="false"/>
          <w:bCs w:val="false"/>
        </w:rPr>
        <w:t xml:space="preserve"> odkazuje na primární klíč v tabulce </w:t>
      </w:r>
      <w:r>
        <w:rPr>
          <w:b/>
          <w:bCs/>
        </w:rPr>
        <w:t>`zajemce`</w:t>
      </w:r>
    </w:p>
    <w:p>
      <w:pPr>
        <w:pStyle w:val="Heading2"/>
        <w:rPr/>
      </w:pPr>
      <w:bookmarkStart w:id="18" w:name="__RefHeading___Toc820_1868499303"/>
      <w:bookmarkStart w:id="19" w:name="_Toc163026741"/>
      <w:bookmarkEnd w:id="18"/>
      <w:r>
        <w:rPr/>
        <w:t>Formulace dotazů v jazyce SQL</w:t>
      </w:r>
      <w:bookmarkEnd w:id="19"/>
    </w:p>
    <w:p>
      <w:pPr>
        <w:pStyle w:val="Normal"/>
        <w:rPr/>
      </w:pPr>
      <w:r>
        <w:rPr/>
        <w:t>…</w:t>
      </w:r>
      <w:r>
        <w:rPr/>
        <w:t>(TODO)</w:t>
      </w:r>
    </w:p>
    <w:p>
      <w:pPr>
        <w:pStyle w:val="Normal"/>
        <w:rPr/>
      </w:pPr>
      <w:r>
        <w:rPr/>
      </w:r>
    </w:p>
    <w:p>
      <w:pPr>
        <w:pStyle w:val="Heading1"/>
        <w:ind w:hanging="431" w:left="431"/>
        <w:rPr/>
      </w:pPr>
      <w:bookmarkStart w:id="20" w:name="__RefHeading___Toc822_1868499303"/>
      <w:bookmarkStart w:id="21" w:name="_Toc163026742"/>
      <w:bookmarkEnd w:id="20"/>
      <w:r>
        <w:rPr/>
        <w:t>Obrázky a tabulky v dokumentu</w:t>
      </w:r>
      <w:bookmarkEnd w:id="21"/>
    </w:p>
    <w:p>
      <w:pPr>
        <w:pStyle w:val="Heading2"/>
        <w:rPr/>
      </w:pPr>
      <w:bookmarkStart w:id="22" w:name="__RefHeading___Toc824_1868499303"/>
      <w:bookmarkStart w:id="23" w:name="_Toc163026743"/>
      <w:bookmarkEnd w:id="22"/>
      <w:r>
        <w:rPr/>
        <w:t>Obrázky a grafy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eastAsia="sk-SK"/>
        </w:rPr>
      </w:pPr>
      <w:r>
        <w:rPr>
          <w:lang w:eastAsia="cs-CZ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>
          <w:szCs w:val="20"/>
        </w:rPr>
      </w:pPr>
      <w:r>
        <w:rPr/>
        <w:t xml:space="preserve">Obr. </w:t>
      </w:r>
      <w:r>
        <w:rPr/>
        <w:fldChar w:fldCharType="begin"/>
      </w:r>
      <w:r>
        <w:rPr/>
        <w:instrText xml:space="preserve"> SEQ Obr.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bCs/>
        </w:rPr>
        <w:t>:</w:t>
      </w:r>
      <w:r>
        <w:rPr>
          <w:szCs w:val="20"/>
        </w:rPr>
        <w:t xml:space="preserve"> ER model školícího centra</w:t>
      </w:r>
    </w:p>
    <w:p>
      <w:pPr>
        <w:pStyle w:val="Zdroj"/>
        <w:rPr/>
      </w:pPr>
      <w:r>
        <w:rPr/>
        <w:t>Zdroj: vlastní práce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_RefHeading___Toc826_1868499303"/>
      <w:bookmarkStart w:id="25" w:name="_Toc163026744"/>
      <w:bookmarkEnd w:id="24"/>
      <w:r>
        <w:rPr/>
        <w:t>Tabulky</w:t>
      </w:r>
      <w:bookmarkEnd w:id="25"/>
    </w:p>
    <w:p>
      <w:pPr>
        <w:pStyle w:val="Normal"/>
        <w:rPr>
          <w:color w:val="0070C0"/>
        </w:rPr>
      </w:pPr>
      <w:r>
        <w:rPr>
          <w:color w:val="0070C0"/>
        </w:rPr>
        <w:t>Číslo a název tabulky se uvádějí nad tabulkou (styl Titulek). Zdroje dat, které se v tabulce vyskytují, se uvádějí pod tabulkou (styl Zdroj). Tabulky jsou centrované (zarovnané na střed). Ohraničení tabulky je ponecháno na volbě autora. Pro text v tabulce je použitý styl Tabulka.</w:t>
      </w:r>
    </w:p>
    <w:p>
      <w:pPr>
        <w:pStyle w:val="Caption1"/>
        <w:keepNext w:val="true"/>
        <w:rPr/>
      </w:pPr>
      <w:bookmarkStart w:id="26" w:name="_Toc105128914"/>
      <w:r>
        <w:rPr/>
        <w:t xml:space="preserve">Tab. </w:t>
      </w:r>
      <w:r>
        <w:rPr/>
        <w:fldChar w:fldCharType="begin"/>
      </w:r>
      <w:r>
        <w:rPr/>
        <w:instrText xml:space="preserve"> SEQ Tab.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Název (popis) tabulky</w:t>
      </w:r>
      <w:bookmarkEnd w:id="26"/>
    </w:p>
    <w:tbl>
      <w:tblPr>
        <w:tblStyle w:val="Mkatabulky"/>
        <w:tblW w:w="72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"/>
        <w:gridCol w:w="1175"/>
        <w:gridCol w:w="1031"/>
        <w:gridCol w:w="707"/>
        <w:gridCol w:w="1054"/>
        <w:gridCol w:w="1267"/>
        <w:gridCol w:w="1074"/>
      </w:tblGrid>
      <w:tr>
        <w:trPr>
          <w:trHeight w:val="340" w:hRule="atLeast"/>
        </w:trPr>
        <w:tc>
          <w:tcPr>
            <w:tcW w:w="93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Styl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Písmo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Velikost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Tučné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Zarovnání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Mezera před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lang w:val="cs-CZ" w:bidi="ar-SA"/>
              </w:rPr>
              <w:t>Mezera za</w:t>
            </w:r>
          </w:p>
        </w:tc>
      </w:tr>
      <w:tr>
        <w:trPr>
          <w:trHeight w:val="340" w:hRule="atLeast"/>
        </w:trPr>
        <w:tc>
          <w:tcPr>
            <w:tcW w:w="93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</w:rPr>
            </w:pPr>
            <w:r>
              <w:rPr>
                <w:rFonts w:eastAsia="Calibri" w:cs=""/>
                <w:b/>
                <w:kern w:val="0"/>
                <w:lang w:val="cs-CZ" w:bidi="ar-SA"/>
              </w:rPr>
              <w:t>Nadpis 1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Calibri Light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113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18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Ano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Na střed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222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18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222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93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b/>
              </w:rPr>
            </w:pPr>
            <w:r>
              <w:rPr>
                <w:rFonts w:eastAsia="Calibri" w:cs=""/>
                <w:b/>
                <w:kern w:val="0"/>
                <w:lang w:val="cs-CZ" w:bidi="ar-SA"/>
              </w:rPr>
              <w:t>Nadpis 2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Calibri Light</w:t>
            </w:r>
          </w:p>
        </w:tc>
        <w:tc>
          <w:tcPr>
            <w:tcW w:w="1031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113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15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Ano</w:t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Vlevo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222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18</w:t>
            </w:r>
          </w:p>
        </w:tc>
        <w:tc>
          <w:tcPr>
            <w:tcW w:w="1074" w:type="dxa"/>
            <w:tcBorders/>
            <w:vAlign w:val="center"/>
          </w:tcPr>
          <w:p>
            <w:pPr>
              <w:pStyle w:val="Tabulka"/>
              <w:keepNext w:val="true"/>
              <w:widowControl/>
              <w:suppressAutoHyphens w:val="true"/>
              <w:spacing w:lineRule="auto" w:line="276" w:before="0" w:after="0"/>
              <w:ind w:right="222"/>
              <w:jc w:val="right"/>
              <w:rPr>
                <w:rFonts w:ascii="Calibri" w:hAnsi="Calibri" w:eastAsia="Calibri" w:cs=""/>
                <w:kern w:val="0"/>
                <w:lang w:val="cs-CZ" w:bidi="ar-SA"/>
              </w:rPr>
            </w:pPr>
            <w:r>
              <w:rPr>
                <w:rFonts w:eastAsia="Calibri" w:cs=""/>
                <w:kern w:val="0"/>
                <w:lang w:val="cs-CZ" w:bidi="ar-SA"/>
              </w:rPr>
              <w:t>6</w:t>
            </w:r>
          </w:p>
        </w:tc>
      </w:tr>
    </w:tbl>
    <w:p>
      <w:pPr>
        <w:pStyle w:val="Zdroj"/>
        <w:rPr>
          <w:color w:val="0070C0"/>
        </w:rPr>
      </w:pPr>
      <w:r>
        <w:rPr/>
        <w:t>Zdroj: vlastní zpracování dle Borůvková a kol.(2021)</w:t>
      </w:r>
      <w:bookmarkStart w:id="27" w:name="_Toc60053869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120"/>
        <w:ind w:hanging="431" w:left="431"/>
        <w:rPr/>
      </w:pPr>
      <w:bookmarkStart w:id="28" w:name="__RefHeading___Toc828_1868499303"/>
      <w:bookmarkStart w:id="29" w:name="_Toc163026745"/>
      <w:bookmarkEnd w:id="28"/>
      <w:r>
        <w:rPr/>
        <w:t>Závěr</w:t>
      </w:r>
      <w:bookmarkEnd w:id="27"/>
      <w:bookmarkEnd w:id="29"/>
    </w:p>
    <w:p>
      <w:pPr>
        <w:pStyle w:val="Normal"/>
        <w:rPr>
          <w:color w:val="0070C0"/>
        </w:rPr>
      </w:pPr>
      <w:r>
        <w:rPr>
          <w:color w:val="0070C0"/>
        </w:rPr>
        <w:t>Kapitola závěr obsahuje shrnutí zjištěných poznatků – odpověď na položenou hlavní výzkumnou otázku, zhodnocení stanovených hypotéz, přínos autora k řešení dané problematiky = co je v práci původního, zhodnocení využitelnosti dosažených výsledků, nastínění dalších směrů bádání apod.</w:t>
      </w:r>
    </w:p>
    <w:p>
      <w:pPr>
        <w:pStyle w:val="Heading1"/>
        <w:numPr>
          <w:ilvl w:val="0"/>
          <w:numId w:val="0"/>
        </w:numPr>
        <w:spacing w:before="360" w:after="120"/>
        <w:ind w:hanging="0" w:left="0"/>
        <w:rPr>
          <w:color w:val="0070C0"/>
        </w:rPr>
      </w:pPr>
      <w:bookmarkStart w:id="30" w:name="__RefHeading___Toc830_1868499303"/>
      <w:bookmarkStart w:id="31" w:name="_Toc163026746"/>
      <w:bookmarkEnd w:id="30"/>
      <w:r>
        <w:rPr>
          <w:color w:val="0070C0"/>
        </w:rPr>
        <w:t>Společně…</w:t>
      </w:r>
      <w:bookmarkEnd w:id="31"/>
      <w:r>
        <w:rPr>
          <w:color w:val="0070C0"/>
        </w:rPr>
        <w:t xml:space="preserve">  </w:t>
      </w:r>
    </w:p>
    <w:sectPr>
      <w:headerReference w:type="even" r:id="rId39"/>
      <w:headerReference w:type="default" r:id="rId40"/>
      <w:headerReference w:type="first" r:id="rId41"/>
      <w:footerReference w:type="even" r:id="rId42"/>
      <w:footerReference w:type="default" r:id="rId43"/>
      <w:footerReference w:type="first" r:id="rId4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/>
    <w:lsdException w:name="heading 7" w:uiPriority="0" w:unhideWhenUsed="1" w:qFormat="1"/>
    <w:lsdException w:name="heading 8" w:uiPriority="0" w:unhideWhenUsed="1"/>
    <w:lsdException w:name="heading 9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pPr>
      <w:keepNext w:val="true"/>
      <w:keepLines/>
      <w:numPr>
        <w:ilvl w:val="0"/>
        <w:numId w:val="1"/>
      </w:numPr>
      <w:suppressAutoHyphens w:val="true"/>
      <w:spacing w:before="360" w:after="120"/>
      <w:ind w:hanging="431" w:left="431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nhideWhenUsed/>
    <w:qFormat/>
    <w:pPr>
      <w:keepNext w:val="true"/>
      <w:keepLines/>
      <w:numPr>
        <w:ilvl w:val="1"/>
        <w:numId w:val="1"/>
      </w:numPr>
      <w:suppressAutoHyphens w:val="true"/>
      <w:spacing w:before="360" w:after="12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paragraph" w:styleId="Heading3">
    <w:name w:val="Heading 3"/>
    <w:basedOn w:val="Normal"/>
    <w:next w:val="Normal"/>
    <w:link w:val="Nadpis3Char"/>
    <w:unhideWhenUsed/>
    <w:qFormat/>
    <w:pPr>
      <w:keepNext w:val="true"/>
      <w:keepLines/>
      <w:numPr>
        <w:ilvl w:val="2"/>
        <w:numId w:val="1"/>
      </w:numPr>
      <w:suppressAutoHyphens w:val="true"/>
      <w:spacing w:before="360" w:after="12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paragraph" w:styleId="Heading4">
    <w:name w:val="Heading 4"/>
    <w:basedOn w:val="Normal"/>
    <w:next w:val="Normal"/>
    <w:link w:val="Nadpis4Char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dpis5Char"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Nadpis6Char"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80" w:val="1F4E79"/>
    </w:rPr>
  </w:style>
  <w:style w:type="paragraph" w:styleId="Heading7">
    <w:name w:val="Heading 7"/>
    <w:basedOn w:val="Normal"/>
    <w:next w:val="Normal"/>
    <w:link w:val="Nadpis7Char"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4E79"/>
    </w:rPr>
  </w:style>
  <w:style w:type="paragraph" w:styleId="Heading8">
    <w:name w:val="Heading 8"/>
    <w:basedOn w:val="Normal"/>
    <w:next w:val="Normal"/>
    <w:link w:val="Nadpis8Char"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paragraph" w:styleId="Heading9">
    <w:name w:val="Heading 9"/>
    <w:basedOn w:val="Normal"/>
    <w:next w:val="Normal"/>
    <w:link w:val="Nadpis9Char"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Nadpis1Char" w:customStyle="1">
    <w:name w:val="Nadpis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Nadpis2Char" w:customStyle="1">
    <w:name w:val="Nadpis 2 Char"/>
    <w:basedOn w:val="DefaultParagraphFont"/>
    <w:link w:val="Heading2"/>
    <w:qFormat/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character" w:styleId="Nadpis3Char" w:customStyle="1">
    <w:name w:val="Nadpis 3 Char"/>
    <w:basedOn w:val="DefaultParagraphFont"/>
    <w:link w:val="Heading3"/>
    <w:qFormat/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character" w:styleId="NzevChar" w:customStyle="1">
    <w:name w:val="Název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character" w:styleId="SeznamliteraturyChar" w:customStyle="1">
    <w:name w:val="Seznam  literatury Char"/>
    <w:basedOn w:val="DefaultParagraphFont"/>
    <w:link w:val="Seznamliteratury"/>
    <w:qFormat/>
    <w:rPr/>
  </w:style>
  <w:style w:type="character" w:styleId="ZdrojChar" w:customStyle="1">
    <w:name w:val="Zdroj Char"/>
    <w:basedOn w:val="DefaultParagraphFont"/>
    <w:link w:val="Zdroj"/>
    <w:qFormat/>
    <w:rPr>
      <w:i/>
      <w:sz w:val="20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80" w:val="1F4E79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4E79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21"/>
      <w:szCs w:val="21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TabulkaChar" w:customStyle="1">
    <w:name w:val="Tabulka Char"/>
    <w:basedOn w:val="DefaultParagraphFont"/>
    <w:link w:val="Tabulka"/>
    <w:qFormat/>
    <w:rPr>
      <w:sz w:val="20"/>
      <w:szCs w:val="20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hlavChar" w:customStyle="1">
    <w:name w:val="Záhlaví Char"/>
    <w:basedOn w:val="DefaultParagraphFont"/>
    <w:link w:val="Header"/>
    <w:uiPriority w:val="99"/>
    <w:qFormat/>
    <w:rPr/>
  </w:style>
  <w:style w:type="character" w:styleId="ZpatChar" w:customStyle="1">
    <w:name w:val="Zápatí Char"/>
    <w:basedOn w:val="DefaultParagraphFont"/>
    <w:link w:val="Footer"/>
    <w:uiPriority w:val="99"/>
    <w:qFormat/>
    <w:rPr/>
  </w:style>
  <w:style w:type="character" w:styleId="ZkladntextChar" w:customStyle="1">
    <w:name w:val="Základní text Char"/>
    <w:basedOn w:val="DefaultParagraphFont"/>
    <w:uiPriority w:val="99"/>
    <w:qFormat/>
    <w:rPr/>
  </w:style>
  <w:style w:type="character" w:styleId="Nevyeenzmnka1" w:customStyle="1">
    <w:name w:val="Nevyřešená zmínka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eznamliteraturyChar1" w:customStyle="1">
    <w:name w:val="seznam literatury Char"/>
    <w:basedOn w:val="ZkladntextChar"/>
    <w:link w:val="Seznamliteratury1"/>
    <w:qFormat/>
    <w:rPr/>
  </w:style>
  <w:style w:type="character" w:styleId="Hljs-keyword" w:customStyle="1">
    <w:name w:val="hljs-keyword"/>
    <w:basedOn w:val="DefaultParagraphFont"/>
    <w:qFormat/>
    <w:rsid w:val="00e21608"/>
    <w:rPr/>
  </w:style>
  <w:style w:type="character" w:styleId="IndexLink">
    <w:name w:val="Index Link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pPr/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1"/>
    <w:basedOn w:val="Normal"/>
    <w:next w:val="Normal"/>
    <w:unhideWhenUsed/>
    <w:qFormat/>
    <w:pPr>
      <w:spacing w:before="0" w:after="0"/>
      <w:jc w:val="center"/>
    </w:pPr>
    <w:rPr>
      <w:b/>
      <w:iCs/>
      <w:sz w:val="20"/>
      <w:szCs w:val="18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Zpat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poznpodarou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ZhlavCh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Title">
    <w:name w:val="Title"/>
    <w:basedOn w:val="Normal"/>
    <w:next w:val="Normal"/>
    <w:link w:val="NzevChar"/>
    <w:uiPriority w:val="10"/>
    <w:qFormat/>
    <w:pPr>
      <w:spacing w:before="360" w:after="12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before="0" w:after="0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spacing w:before="0" w:after="0"/>
      <w:ind w:left="221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Seznamliteratury" w:customStyle="1">
    <w:name w:val="Seznam  literatury"/>
    <w:basedOn w:val="Normal"/>
    <w:link w:val="SeznamliteraturyChar"/>
    <w:qFormat/>
    <w:pPr>
      <w:ind w:hanging="357" w:left="357"/>
      <w:jc w:val="left"/>
    </w:pPr>
    <w:rPr/>
  </w:style>
  <w:style w:type="paragraph" w:styleId="Zdroj" w:customStyle="1">
    <w:name w:val="Zdroj"/>
    <w:basedOn w:val="Normal"/>
    <w:next w:val="Normal"/>
    <w:link w:val="ZdrojChar"/>
    <w:qFormat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/>
      <w:contextualSpacing/>
    </w:pPr>
    <w:rPr/>
  </w:style>
  <w:style w:type="paragraph" w:styleId="Tabulka" w:customStyle="1">
    <w:name w:val="Tabulka"/>
    <w:basedOn w:val="Normal"/>
    <w:link w:val="TabulkaChar"/>
    <w:qFormat/>
    <w:pPr>
      <w:spacing w:lineRule="auto" w:line="240" w:before="0" w:after="0"/>
      <w:jc w:val="left"/>
    </w:pPr>
    <w:rPr>
      <w:sz w:val="20"/>
      <w:szCs w:val="20"/>
    </w:rPr>
  </w:style>
  <w:style w:type="paragraph" w:styleId="Nadpisobsahu1" w:customStyle="1">
    <w:name w:val="Nadpis obsahu1"/>
    <w:basedOn w:val="Heading1"/>
    <w:next w:val="Normal"/>
    <w:uiPriority w:val="39"/>
    <w:unhideWhenUsed/>
    <w:qFormat/>
    <w:pPr>
      <w:numPr>
        <w:ilvl w:val="0"/>
        <w:numId w:val="0"/>
      </w:numPr>
      <w:suppressAutoHyphens w:val="false"/>
      <w:spacing w:lineRule="auto" w:line="259" w:before="240" w:after="0"/>
      <w:ind w:hanging="431" w:left="431"/>
      <w:outlineLvl w:val="9"/>
    </w:pPr>
    <w:rPr>
      <w:b w:val="false"/>
      <w:color w:themeColor="accent1" w:themeShade="bf" w:val="2E74B5"/>
      <w:sz w:val="32"/>
      <w:lang w:eastAsia="cs-CZ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cs-CZ" w:eastAsia="en-US" w:bidi="ar-SA"/>
    </w:rPr>
  </w:style>
  <w:style w:type="paragraph" w:styleId="Seznamliteratury1" w:customStyle="1">
    <w:name w:val="seznam literatury"/>
    <w:basedOn w:val="BodyText"/>
    <w:link w:val="SeznamliteraturyChar1"/>
    <w:qFormat/>
    <w:pPr>
      <w:ind w:hanging="142" w:left="142"/>
      <w:jc w:val="left"/>
    </w:pPr>
    <w:rPr/>
  </w:style>
  <w:style w:type="paragraph" w:styleId="Bibliografie1" w:customStyle="1">
    <w:name w:val="Bibliografie1"/>
    <w:basedOn w:val="Normal"/>
    <w:next w:val="Normal"/>
    <w:uiPriority w:val="37"/>
    <w:unhideWhenUsed/>
    <w:qFormat/>
    <w:pPr/>
    <w:rPr/>
  </w:style>
  <w:style w:type="paragraph" w:styleId="Revize1" w:customStyle="1">
    <w:name w:val="Revize1"/>
    <w:uiPriority w:val="9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Revision">
    <w:name w:val="Revision"/>
    <w:uiPriority w:val="99"/>
    <w:unhideWhenUsed/>
    <w:qFormat/>
    <w:rsid w:val="0034170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Def">
    <w:name w:val="def"/>
    <w:basedOn w:val="Heading3"/>
    <w:qFormat/>
    <w:pPr>
      <w:numPr>
        <w:ilvl w:val="2"/>
        <w:numId w:val="1"/>
      </w:numPr>
      <w:ind w:hanging="0" w:left="0"/>
      <w:outlineLvl w:val="9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s://www.infracz.cz/vzdelavani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image" Target="media/image14.png"/><Relationship Id="rId39" Type="http://schemas.openxmlformats.org/officeDocument/2006/relationships/header" Target="header4.xml"/><Relationship Id="rId40" Type="http://schemas.openxmlformats.org/officeDocument/2006/relationships/header" Target="header5.xml"/><Relationship Id="rId41" Type="http://schemas.openxmlformats.org/officeDocument/2006/relationships/header" Target="header6.xml"/><Relationship Id="rId42" Type="http://schemas.openxmlformats.org/officeDocument/2006/relationships/footer" Target="footer7.xml"/><Relationship Id="rId43" Type="http://schemas.openxmlformats.org/officeDocument/2006/relationships/footer" Target="footer8.xml"/><Relationship Id="rId44" Type="http://schemas.openxmlformats.org/officeDocument/2006/relationships/footer" Target="footer9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<Relationship Id="rId49" Type="http://schemas.openxmlformats.org/officeDocument/2006/relationships/customXml" Target="../customXml/item1.xml"/><Relationship Id="rId50" Type="http://schemas.openxmlformats.org/officeDocument/2006/relationships/customXml" Target="../customXml/item2.xml"/><Relationship Id="rId51" Type="http://schemas.openxmlformats.org/officeDocument/2006/relationships/customXml" Target="../customXml/item3.xml"/><Relationship Id="rId5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D59B25-DCEE-4A14-9E4E-BE3B1528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162</TotalTime>
  <Application>LibreOffice/24.2.2.2$Linux_X86_64 LibreOffice_project/420$Build-2</Application>
  <AppVersion>15.0000</AppVersion>
  <Pages>16</Pages>
  <Words>1943</Words>
  <Characters>12192</Characters>
  <CharactersWithSpaces>14355</CharactersWithSpaces>
  <Paragraphs>296</Paragraphs>
  <Company>MěÚ Žatec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2024-04-03T05:34:00Z</dcterms:created>
  <dc:creator>Mgr. Zdeňka Dostálová</dc:creator>
  <dc:description/>
  <dc:language>en-US</dc:language>
  <cp:lastModifiedBy/>
  <cp:lastPrinted>2024-03-20T14:15:00Z</cp:lastPrinted>
  <dcterms:modified xsi:type="dcterms:W3CDTF">2024-04-23T07:48:42Z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  <property fmtid="{D5CDD505-2E9C-101B-9397-08002B2CF9AE}" pid="3" name="ICV">
    <vt:lpwstr>06B1F25A52324AE8ACF32A11F04649E0_13</vt:lpwstr>
  </property>
  <property fmtid="{D5CDD505-2E9C-101B-9397-08002B2CF9AE}" pid="4" name="KSOProductBuildVer">
    <vt:lpwstr>1033-12.2.0.13489</vt:lpwstr>
  </property>
</Properties>
</file>